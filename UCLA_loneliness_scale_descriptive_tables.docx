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9942DE" w:rsidR="00874CFE" w:rsidP="009942DE" w:rsidRDefault="00874CFE" w14:paraId="444CA60E" w14:textId="77777777"/>
    <w:p w:rsidR="00CD63E2" w:rsidRDefault="00B00E18" w14:paraId="444CA60F" w14:textId="77777777">
      <w:pPr>
        <w:pStyle w:val="Title"/>
      </w:pPr>
      <w:r>
        <w:t>UCLA Loneliness Scale Descriptive Statistics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001"/>
      </w:tblGrid>
      <w:tr w:rsidR="00CD63E2" w14:paraId="444CA612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1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Overall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(N=347)</w:t>
            </w:r>
          </w:p>
        </w:tc>
      </w:tr>
      <w:tr w:rsidR="00CD63E2" w14:paraId="444CA615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UCLA LS total score</w:t>
            </w:r>
          </w:p>
        </w:tc>
        <w:tc>
          <w:tcPr>
            <w:tcW w:w="2001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1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4.58 (2.01)</w:t>
            </w:r>
          </w:p>
        </w:tc>
      </w:tr>
      <w:tr w:rsidR="00CD63E2" w14:paraId="444CA61B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4.00 [3.00, 9.00]</w:t>
            </w:r>
          </w:p>
        </w:tc>
      </w:tr>
      <w:tr w:rsidR="00CD63E2" w14:paraId="444CA61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UCLA LS total score (categorical)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21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3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170 (49.0%)</w:t>
            </w:r>
          </w:p>
        </w:tc>
      </w:tr>
      <w:tr w:rsidR="00CD63E2" w14:paraId="444CA62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4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45 (13.0%)</w:t>
            </w:r>
          </w:p>
        </w:tc>
      </w:tr>
      <w:tr w:rsidR="00CD63E2" w14:paraId="444CA627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5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32 (9.2%)</w:t>
            </w:r>
          </w:p>
        </w:tc>
      </w:tr>
      <w:tr w:rsidR="00CD63E2" w14:paraId="444CA62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6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34 (9.8%)</w:t>
            </w:r>
          </w:p>
        </w:tc>
      </w:tr>
      <w:tr w:rsidR="00CD63E2" w14:paraId="444CA62D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7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 (6.3%)</w:t>
            </w:r>
          </w:p>
        </w:tc>
      </w:tr>
      <w:tr w:rsidR="00CD63E2" w14:paraId="444CA63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8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 (4.0%)</w:t>
            </w:r>
          </w:p>
        </w:tc>
      </w:tr>
      <w:tr w:rsidR="00CD63E2" w14:paraId="444CA633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9</w:t>
            </w:r>
          </w:p>
        </w:tc>
        <w:tc>
          <w:tcPr>
            <w:tcW w:w="2001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30 (8.6%)</w:t>
            </w:r>
          </w:p>
        </w:tc>
      </w:tr>
    </w:tbl>
    <w:p w:rsidR="00CD63E2" w:rsidRDefault="00CD63E2" w14:paraId="444CA634" w14:textId="77777777"/>
    <w:p w:rsidR="00CD63E2" w:rsidRDefault="00B00E18" w14:paraId="444CA635" w14:textId="77777777">
      <w:r>
        <w:rPr>
          <w:noProof/>
        </w:rPr>
        <w:drawing>
          <wp:inline distT="0" distB="0" distL="0" distR="0" wp14:anchorId="444CB4B2" wp14:editId="444CB4B3">
            <wp:extent cx="3739896" cy="3118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" cy="43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63E2" w:rsidRDefault="00CD63E2" w14:paraId="444CA636" w14:textId="77777777"/>
    <w:p w:rsidR="00CD63E2" w:rsidRDefault="00B00E18" w14:paraId="444CA637" w14:textId="77777777">
      <w:r>
        <w:t xml:space="preserve">Individuals with loneliness scale total scores of 5 or less were categorized as not lonely while those with scores of 6 or greater were categorized as lonely. Five imputations of the data were </w:t>
      </w:r>
      <w:r>
        <w:t>produced using the R MICE package with different imputed values. These values were pooled using Rubin's rules.</w:t>
      </w:r>
    </w:p>
    <w:p w:rsidR="00CD63E2" w:rsidRDefault="00B00E18" w14:paraId="444CA638" w14:textId="77777777">
      <w:pPr>
        <w:pStyle w:val="Heading1"/>
      </w:pPr>
      <w:r>
        <w:t>Original Data with Missing Values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609"/>
        <w:gridCol w:w="1487"/>
        <w:gridCol w:w="2177"/>
        <w:gridCol w:w="1469"/>
      </w:tblGrid>
      <w:tr w:rsidR="00CD63E2" w14:paraId="444CA63E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9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(N=247)</w:t>
            </w:r>
          </w:p>
        </w:tc>
        <w:tc>
          <w:tcPr>
            <w:tcW w:w="1487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(N=100)</w:t>
            </w:r>
          </w:p>
        </w:tc>
        <w:tc>
          <w:tcPr>
            <w:tcW w:w="2177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469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CD63E2" w14:paraId="444CA644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609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4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224 (90.7%)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91 (91.0%)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65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5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5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6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169 (68.4%)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68 (68.0%)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66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68 (27.5%)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6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7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7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93 (37.7%)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42 (42.0%)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CD63E2" w14:paraId="444CA68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144 (58.3%)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54 (54.0%)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8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8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Other race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9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225 (91.1%)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87 (87.0%)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CD63E2" w14:paraId="444CA69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9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 (4.0%)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(4.0%)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A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A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6B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240 (97.2%)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B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B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C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0.082</w:t>
            </w:r>
          </w:p>
        </w:tc>
      </w:tr>
      <w:tr w:rsidR="00CD63E2" w14:paraId="444CA6C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C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D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D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243 (98.4%)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98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(98.0%)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6E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E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E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F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242 (98.0%)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6F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6F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6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0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6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Other sexual orientation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0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243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(98.4%)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71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1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1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2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CD63E2" w14:paraId="444CA72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2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3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Living as an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unmarried or common law couple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3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3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74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(1.2%)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4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4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5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CD63E2" w14:paraId="444CA75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5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6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6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184 (74.5%)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78 (78.0%)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CD63E2" w14:paraId="444CA77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63 (25.5%)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7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7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8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180 (72.9%)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70 (70.0%)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CD63E2" w14:paraId="444CA78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67 (27.1%)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 (29.0%)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8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9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9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207 (83.8%)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74 (74.0%)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CD63E2" w14:paraId="444CA7A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A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A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B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171 (69.2%)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0.088</w:t>
            </w:r>
          </w:p>
        </w:tc>
      </w:tr>
      <w:tr w:rsidR="00CD63E2" w14:paraId="444CA7B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B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C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2.2 (1.5)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2.2 (1.5)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0.86</w:t>
            </w:r>
          </w:p>
        </w:tc>
      </w:tr>
      <w:tr w:rsidR="00CD63E2" w14:paraId="444CA7C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[1, 9]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[1, 8]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D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D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D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148 (59.9%)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51 (51.0%)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0.191</w:t>
            </w:r>
          </w:p>
        </w:tc>
      </w:tr>
      <w:tr w:rsidR="00CD63E2" w14:paraId="444CA7E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99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(40.1%)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48 (48.0%)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E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E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7F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204 (82.6%)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CD63E2" w14:paraId="444CA7F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41 (16.6%)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0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7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7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0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0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188 (76.1%)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75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(75.0%)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81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57 (23.1%)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1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1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2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172 (69.6%)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67 (67.0%)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0.84</w:t>
            </w:r>
          </w:p>
        </w:tc>
      </w:tr>
      <w:tr w:rsidR="00CD63E2" w14:paraId="444CA82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3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3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3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224 (90.7%)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91 (91.0%)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0.83</w:t>
            </w:r>
          </w:p>
        </w:tc>
      </w:tr>
      <w:tr w:rsidR="00CD63E2" w14:paraId="444CA84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 (8.5%)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 (7.0%)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4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4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5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88 (88.0%)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A85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(10.0%)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6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6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6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241 (97.6%)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 (98.0%)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0.58</w:t>
            </w:r>
          </w:p>
        </w:tc>
      </w:tr>
      <w:tr w:rsidR="00CD63E2" w14:paraId="444CA87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7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7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Graduate or professional school degree (MS, MA,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MD, PhD, etc.)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8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223 (90.3%)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90 (90.0%)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A88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 (8.9%)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9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9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9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235 (95.1%)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CD63E2" w14:paraId="444CA8A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 (4.5%)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A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A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B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8B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C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C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C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8D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D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D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D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E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237 (96.0%)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94 (94.0%)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8E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 (3.6%)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F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F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8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8F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0.104</w:t>
            </w:r>
          </w:p>
        </w:tc>
      </w:tr>
      <w:tr w:rsidR="00CD63E2" w14:paraId="444CA90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190 (76.9%)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8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66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(66.0%)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0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0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1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245 (99.2%)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97 (97.0%)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91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2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2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2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96 (96.0%)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93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3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3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3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4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215 (87.0%)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76 (76.0%)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0.053</w:t>
            </w:r>
          </w:p>
        </w:tc>
      </w:tr>
      <w:tr w:rsidR="00CD63E2" w14:paraId="444CA94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5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5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Something else (employment)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5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244 (98.8%)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96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(96.0%)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96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6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6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7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176 (71.3%)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64 (64.0%)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CD63E2" w14:paraId="444CA97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44 (17.8%)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8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8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Between $10,001 and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8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151 (61.1%)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0.173</w:t>
            </w:r>
          </w:p>
        </w:tc>
      </w:tr>
      <w:tr w:rsidR="00CD63E2" w14:paraId="444CA99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69 (27.9%)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9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9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A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182 (73.7%)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60 (60.0%)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0.043 *</w:t>
            </w:r>
          </w:p>
        </w:tc>
      </w:tr>
      <w:tr w:rsidR="00CD63E2" w14:paraId="444CA9A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38 (15.4%)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B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B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B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196 (79.4%)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79 (79.0%)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0.27</w:t>
            </w:r>
          </w:p>
        </w:tc>
      </w:tr>
      <w:tr w:rsidR="00CD63E2" w14:paraId="444CA9C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 (9.7%)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 (5.0%)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C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C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D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199 (80.6%)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73 (73.0%)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CD63E2" w14:paraId="444CA9D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 (8.5%)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 (11.0%)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E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E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E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208 (84.2%)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82 (82.0%)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CD63E2" w14:paraId="444CA9F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F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9F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More than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$100,000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9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0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9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208 (84.2%)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81 (81.0%)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CD63E2" w14:paraId="444CAA0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 (4.9%)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1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(10.9%)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1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1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203 (82.2%)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84 (84.0%)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0.86</w:t>
            </w:r>
          </w:p>
        </w:tc>
      </w:tr>
      <w:tr w:rsidR="00CD63E2" w14:paraId="444CAA2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2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2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2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3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CD63E2" w14:paraId="444CAA3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3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4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4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74.9 (7.4)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73.0 (7.2)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0.032 *</w:t>
            </w:r>
          </w:p>
        </w:tc>
      </w:tr>
      <w:tr w:rsidR="00CD63E2" w14:paraId="444CAA4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74 [65, 96]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71 [65, 96]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5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5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CD63E2" w14:paraId="444CAA5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6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6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0.24</w:t>
            </w:r>
          </w:p>
        </w:tc>
      </w:tr>
      <w:tr w:rsidR="00CD63E2" w14:paraId="444CAA7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7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 85 to 94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7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92 (92.0%)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CD63E2" w14:paraId="444CAA8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8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8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CD63E2" w14:paraId="444CAA9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9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A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159 (64.4%)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59 (59.0%)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0.146</w:t>
            </w:r>
          </w:p>
        </w:tc>
      </w:tr>
      <w:tr w:rsidR="00CD63E2" w14:paraId="444CAAA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36 (14.6%)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 (22.0%)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A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52 (21.1%)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B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B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4.2 (3.2)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5.4 (3.1)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0.001 **</w:t>
            </w:r>
          </w:p>
        </w:tc>
      </w:tr>
      <w:tr w:rsidR="00CD63E2" w14:paraId="444CAAB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[0, 10]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 [0, 10]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C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 (3.2%)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C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D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2.9 (2.2)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6.1 (3.6)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AAD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[0, 13]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 [0, 15]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D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D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E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GDS determination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E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Normal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187 (75.7%)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34 (34.0%)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AAE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Depressed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47 (19.0%)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60 (60.0%)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F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 (5.3%)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 (6.0%)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AF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A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0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34 (13.8%)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A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0.002 **</w:t>
            </w:r>
          </w:p>
        </w:tc>
      </w:tr>
      <w:tr w:rsidR="00CD63E2" w14:paraId="444CAB0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38 (15.4%)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 (24.0%)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0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59 (23.9%)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 (25.0%)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1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40 (16.2%)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1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72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(29.1%)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(16.0%)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1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2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2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 (6.5%)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0.027 *</w:t>
            </w:r>
          </w:p>
        </w:tc>
      </w:tr>
      <w:tr w:rsidR="00CD63E2" w14:paraId="444CAB3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 (8.9%)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3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33 (13.4%)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 (27.0%)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3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65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(26.3%)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 (20.0%)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4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104 (42.1%)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4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4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5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56 (22.7%)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0.032 *</w:t>
            </w:r>
          </w:p>
        </w:tc>
      </w:tr>
      <w:tr w:rsidR="00CD63E2" w14:paraId="444CAB5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106 (42.9%)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33 (33.0%)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6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33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(13.4%)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 (19.0%)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6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 (12.6%)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6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 (10.0%)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7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 (2.0%)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7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7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 (2.0%)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AB8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10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(4.0%)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 (14.0%)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8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35 (14.2%)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 (31.0%)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9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84 (34.0%)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 (23.0%)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9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107 (43.3%)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 (21.0%)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9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 (2.4%)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 (3.0%)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A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A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All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76 (30.8%)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 (15.0%)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ABA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Most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103 (41.7%)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41 (41.0%)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B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Some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43 (17.4%)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B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A little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 (5.7%)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 (17.0%)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C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None of the time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 (2.8%)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 (9.0%)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C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 (1.6%)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C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Number of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Past Year MedStar visits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D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1.1 (2.1)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1.6 (2.4)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CD63E2" w14:paraId="444CABD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[0, 19]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[0, 14]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69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DA" w14:textId="77777777">
        <w:tc>
          <w:tcPr>
            <w:tcW w:w="9622" w:type="dxa"/>
            <w:gridSpan w:val="5"/>
            <w:tcBorders>
              <w:top w:val="single" w:color="666666" w:sz="12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:rsidR="00CD63E2" w:rsidRDefault="00CD63E2" w14:paraId="444CABDB" w14:textId="77777777"/>
    <w:p w:rsidR="00CD63E2" w:rsidRDefault="00B00E18" w14:paraId="444CABDC" w14:textId="77777777">
      <w:pPr>
        <w:pStyle w:val="Heading1"/>
      </w:pPr>
      <w:r>
        <w:t xml:space="preserve">Variables without Missing </w:t>
      </w:r>
      <w:r>
        <w:t>Values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609"/>
        <w:gridCol w:w="1487"/>
        <w:gridCol w:w="2177"/>
        <w:gridCol w:w="1157"/>
      </w:tblGrid>
      <w:tr w:rsidR="00CD63E2" w14:paraId="444CABE2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9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Not lonely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(N=247)</w:t>
            </w:r>
          </w:p>
        </w:tc>
        <w:tc>
          <w:tcPr>
            <w:tcW w:w="1487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(N=100)</w:t>
            </w:r>
          </w:p>
        </w:tc>
        <w:tc>
          <w:tcPr>
            <w:tcW w:w="2177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157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CD63E2" w14:paraId="444CABE8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609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E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73 (29.6%)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35 (35.0%)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CD63E2" w14:paraId="444CABF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174 (70.4%)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65 (65.0%)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BF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B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0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74.9 (7.4)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73.0 (7.2)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B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0.032 *</w:t>
            </w:r>
          </w:p>
        </w:tc>
      </w:tr>
      <w:tr w:rsidR="00CD63E2" w14:paraId="444CAC0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74 [65, 96]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71 [65,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96]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0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 65 to 74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1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117 (47.4%)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37 (37.0%)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CD63E2" w14:paraId="444CAC1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130 (52.6%)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63 (63.0%)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1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 75 to 84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2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160 (64.8%)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72 (72.0%)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0.24</w:t>
            </w:r>
          </w:p>
        </w:tc>
      </w:tr>
      <w:tr w:rsidR="00CD63E2" w14:paraId="444CAC2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87 (35.2%)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28 (28.0%)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3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 85 to 94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3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218 (88.3%)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92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(92.0%)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Chi-squared test</w:t>
            </w: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CD63E2" w14:paraId="444CAC3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 (11.7%)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 (8.0%)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4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 95 and older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4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No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246 (99.6%)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 (99.0%)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exact test</w:t>
            </w: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CD63E2" w14:paraId="444CAC4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(1.0%)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5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Number of Past Year MedStar visits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5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1.1 (2.1)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1.6 (2.4)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CD63E2" w14:paraId="444CAC6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09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 [0, 19]</w:t>
            </w:r>
          </w:p>
        </w:tc>
        <w:tc>
          <w:tcPr>
            <w:tcW w:w="1487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 [0, 14]</w:t>
            </w:r>
          </w:p>
        </w:tc>
        <w:tc>
          <w:tcPr>
            <w:tcW w:w="2177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157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CD63E2" w14:paraId="444CAC62" w14:textId="77777777">
        <w:tc>
          <w:tcPr>
            <w:tcW w:w="9310" w:type="dxa"/>
            <w:gridSpan w:val="5"/>
            <w:tcBorders>
              <w:top w:val="single" w:color="666666" w:sz="12" w:space="0"/>
              <w:left w:val="none" w:color="FFFFFF" w:sz="0" w:space="0"/>
              <w:bottom w:val="none" w:color="FFFFFF" w:sz="0" w:space="0"/>
              <w:right w:val="none" w:color="FFFFFF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i/>
                <w:color w:val="000000"/>
                <w:sz w:val="18"/>
                <w:szCs w:val="18"/>
              </w:rPr>
              <w:t>Individuals with UCLA loneliness scale total scores greater or equal to 5 are classified as lonely</w:t>
            </w:r>
          </w:p>
        </w:tc>
      </w:tr>
    </w:tbl>
    <w:p w:rsidR="00CD63E2" w:rsidRDefault="00CD63E2" w14:paraId="444CAC63" w14:textId="77777777"/>
    <w:p w:rsidR="00CD63E2" w:rsidRDefault="00B00E18" w14:paraId="444CAC64" w14:textId="77777777">
      <w:pPr>
        <w:pStyle w:val="Heading1"/>
      </w:pPr>
      <w:r>
        <w:t>Imputed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CD63E2" w14:paraId="444CAC6A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Not lonely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(pooled estimates)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Lonely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(pooled estimates)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P-value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(pooled estimate)</w:t>
            </w:r>
          </w:p>
        </w:tc>
      </w:tr>
      <w:tr w:rsidR="00CD63E2" w14:paraId="444CAC70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7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94.5%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94.6%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0.85</w:t>
            </w:r>
          </w:p>
        </w:tc>
      </w:tr>
      <w:tr w:rsidR="00CD63E2" w14:paraId="444CAC7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5.5%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5.4%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8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8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71.3%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70.3%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0.82</w:t>
            </w:r>
          </w:p>
        </w:tc>
      </w:tr>
      <w:tr w:rsidR="00CD63E2" w14:paraId="444CAC8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28.7%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29.7%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9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9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39.2%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44.3%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0.40</w:t>
            </w:r>
          </w:p>
        </w:tc>
      </w:tr>
      <w:tr w:rsidR="00CD63E2" w14:paraId="444CACA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60.8%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55.7%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A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Other race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A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95.0%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90.8%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0.148</w:t>
            </w:r>
          </w:p>
        </w:tc>
      </w:tr>
      <w:tr w:rsidR="00CD63E2" w14:paraId="444CACB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5.0%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9.2%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B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B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1.6%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2.0%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CC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C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D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0.082</w:t>
            </w:r>
          </w:p>
        </w:tc>
      </w:tr>
      <w:tr w:rsidR="00CD63E2" w14:paraId="444CACD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2.0%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D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D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E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CE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E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CF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CF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0.8%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0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C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Other sexual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orientation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C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0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D0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1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1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70.4%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79.9%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0.071</w:t>
            </w:r>
          </w:p>
        </w:tc>
      </w:tr>
      <w:tr w:rsidR="00CD63E2" w14:paraId="444CAD1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2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Living as an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unmarried or common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law couple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2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D3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1.2%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1.0%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3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3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97.0%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0.074</w:t>
            </w:r>
          </w:p>
        </w:tc>
      </w:tr>
      <w:tr w:rsidR="00CD63E2" w14:paraId="444CAD4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3.0%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4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4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74.5%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78.6%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CD63E2" w14:paraId="444CAD5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5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6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72.9%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70.8%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CD63E2" w14:paraId="444CAD6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6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Single, or never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7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83.8%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74.6%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0.049 *</w:t>
            </w:r>
          </w:p>
        </w:tc>
      </w:tr>
      <w:tr w:rsidR="00CD63E2" w14:paraId="444CAD7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25.4%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7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Marital Status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(binary)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8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69.2%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78.9%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0.068</w:t>
            </w:r>
          </w:p>
        </w:tc>
      </w:tr>
      <w:tr w:rsidR="00CD63E2" w14:paraId="444CAD8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30.8%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9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9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2.2 (1.5)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2.2 (1.5)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0.91</w:t>
            </w:r>
          </w:p>
        </w:tc>
      </w:tr>
      <w:tr w:rsidR="00CD63E2" w14:paraId="444CAD9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[1, 9]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[1, 8]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A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Live alone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A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59.9%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51.7%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0.164</w:t>
            </w:r>
          </w:p>
        </w:tc>
      </w:tr>
      <w:tr w:rsidR="00CD63E2" w14:paraId="444CADA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40.1%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48.3%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B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high school (no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diploma)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B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83.3%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80.8%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CD63E2" w14:paraId="444CADC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16.7%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C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C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76.8%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76.6%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0.94</w:t>
            </w:r>
          </w:p>
        </w:tc>
      </w:tr>
      <w:tr w:rsidR="00CD63E2" w14:paraId="444CADD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23.4%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D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college (no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degree)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D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D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70.2%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68.5%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0.76</w:t>
            </w:r>
          </w:p>
        </w:tc>
      </w:tr>
      <w:tr w:rsidR="00CD63E2" w14:paraId="444CADE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31.5%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E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F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91.4%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92.8%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CD63E2" w14:paraId="444CADF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8.6%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7.2%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DF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Bachelor's degree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(BA, AB, BS,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etc.)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D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0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89.0%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D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89.5%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0.88</w:t>
            </w:r>
          </w:p>
        </w:tc>
      </w:tr>
      <w:tr w:rsidR="00CD63E2" w14:paraId="444CAE0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0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graduate or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professional school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(no degree)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1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98.4%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99.9%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0.58</w:t>
            </w:r>
          </w:p>
        </w:tc>
      </w:tr>
      <w:tr w:rsidR="00CD63E2" w14:paraId="444CAE1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1.6%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0.1%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2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Graduate or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professional school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degree (MS, MA, MD,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PhD, etc.)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2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91.0%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91.9%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CD63E2" w14:paraId="444CAE2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9.0%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8.1%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2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3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Employed full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3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95.5%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94.8%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CD63E2" w14:paraId="444CAE3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4.5%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5.2%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4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Employed part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4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E5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In the military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5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E5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6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96.3%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96.9%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E6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3.7%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3.1%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6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7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22.9%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31.6%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0.092</w:t>
            </w:r>
          </w:p>
        </w:tc>
      </w:tr>
      <w:tr w:rsidR="00CD63E2" w14:paraId="444CAE7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77.1%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68.4%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8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8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E8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0.4%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9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9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E9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0.8%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1.0%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A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Disabled or unable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to work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A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87.3%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78.7%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0.046 *</w:t>
            </w:r>
          </w:p>
        </w:tc>
      </w:tr>
      <w:tr w:rsidR="00CD63E2" w14:paraId="444CAEB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21.3%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B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Something else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(employment)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B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99.0%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AEC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0.8%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1.0%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C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C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79.7%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77.2%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0.61</w:t>
            </w:r>
          </w:p>
        </w:tc>
      </w:tr>
      <w:tr w:rsidR="00CD63E2" w14:paraId="444CAED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D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$10,001 and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$20,000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E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69.1%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76.3%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CD63E2" w14:paraId="444CAEE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30.9%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E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$20,001 and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$35,000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F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82.5%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72.8%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0.057</w:t>
            </w:r>
          </w:p>
        </w:tc>
      </w:tr>
      <w:tr w:rsidR="00CD63E2" w14:paraId="444CAEF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EF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$35,001 and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$50,000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E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0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E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89.4%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93.5%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0.27</w:t>
            </w:r>
          </w:p>
        </w:tc>
      </w:tr>
      <w:tr w:rsidR="00CD63E2" w14:paraId="444CAF0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6.5%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1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$50,001 and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$75,000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1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90.2%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87.0%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CD63E2" w14:paraId="444CAF1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9.8%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2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$75,001 and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$100,000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2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94.5%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97.1%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CD63E2" w14:paraId="444CAF2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5.5%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2.9%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3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More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than $100,000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3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3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94.6%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96.2%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CD63E2" w14:paraId="444CAF4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5.4%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3.8%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4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Ever military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4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82.4%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84.0%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0.73</w:t>
            </w:r>
          </w:p>
        </w:tc>
      </w:tr>
      <w:tr w:rsidR="00CD63E2" w14:paraId="444CAF5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5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Any abuse 65 or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older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5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36.6%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39.4%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0.167</w:t>
            </w:r>
          </w:p>
        </w:tc>
      </w:tr>
      <w:tr w:rsidR="00CD63E2" w14:paraId="444CAF6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63.4%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60.6%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6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PEG total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7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4.2 (3.2)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5.4 (3.1)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0.001 **</w:t>
            </w:r>
          </w:p>
        </w:tc>
      </w:tr>
      <w:tr w:rsidR="00CD63E2" w14:paraId="444CAF7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[0, 10]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[0, 10]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7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8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2.9 (2.2)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6.1 (3.6)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AF8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[0, 13]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[0, 15]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8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GDS determination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9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79.9%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0.001 ***</w:t>
            </w:r>
          </w:p>
        </w:tc>
      </w:tr>
      <w:tr w:rsidR="00CD63E2" w14:paraId="444CAF9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Depressed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63.5%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A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limited social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A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All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25.3%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0.003 **</w:t>
            </w:r>
          </w:p>
        </w:tc>
      </w:tr>
      <w:tr w:rsidR="00CD63E2" w14:paraId="444CAFA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B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24.3%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25.3%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B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9.6%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B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23.5%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19.6%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C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C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All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6.6%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9.4%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0.025 *</w:t>
            </w:r>
          </w:p>
        </w:tc>
      </w:tr>
      <w:tr w:rsidR="00CD63E2" w14:paraId="444CAFD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9.1%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10.4%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D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D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D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E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43.4%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33.1%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E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E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All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15.3%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0.025 *</w:t>
            </w:r>
          </w:p>
        </w:tc>
      </w:tr>
      <w:tr w:rsidR="00CD63E2" w14:paraId="444CAFF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44.1%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AFF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0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AF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21.8%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AF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0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6.0%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0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1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All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2.1%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8.4%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B01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4.3%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14.6%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1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32.1%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2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34.8%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2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3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3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All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31.1%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Fisher's test</w:t>
            </w:r>
          </w:p>
        </w:tc>
        <w:tc>
          <w:tcPr>
            <w:tcW w:w="1440" w:type="dxa"/>
            <w:vMerge w:val="restart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B03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42.4%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41.1%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4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17.7%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17.2%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4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little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5.9%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  <w:tr w:rsidR="00CD63E2" w14:paraId="444CB04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3.0%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9.1%</w:t>
            </w: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vMerge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</w:tr>
    </w:tbl>
    <w:p w:rsidR="00CD63E2" w:rsidRDefault="00CD63E2" w14:paraId="444CB04F" w14:textId="77777777"/>
    <w:p w:rsidR="00CD63E2" w:rsidRDefault="00B00E18" w14:paraId="444CB050" w14:textId="77777777">
      <w:pPr>
        <w:pStyle w:val="Heading1"/>
      </w:pPr>
      <w:r>
        <w:t>Univariate Logistic Regression Results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2880"/>
        <w:gridCol w:w="1440"/>
        <w:gridCol w:w="1440"/>
      </w:tblGrid>
      <w:tr w:rsidR="00CD63E2" w14:paraId="444CB056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Odds Ratio (95% CI)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CD63E2" w14:paraId="444CB05C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0.97 (0.34,  2.79)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0.537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0.95</w:t>
            </w:r>
          </w:p>
        </w:tc>
      </w:tr>
      <w:tr w:rsidR="00CD63E2" w14:paraId="444CB06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1.05 (0.62,  1.77)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0.266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0.86</w:t>
            </w:r>
          </w:p>
        </w:tc>
      </w:tr>
      <w:tr w:rsidR="00CD63E2" w14:paraId="444CB06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0.81 (0.50,  1.32)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0.245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0.40</w:t>
            </w:r>
          </w:p>
        </w:tc>
      </w:tr>
      <w:tr w:rsidR="00CD63E2" w14:paraId="444CB06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Other race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1.93 (0.78,  4.76)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0.460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0.154</w:t>
            </w:r>
          </w:p>
        </w:tc>
      </w:tr>
      <w:tr w:rsidR="00CD63E2" w14:paraId="444CB07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0.81 (0.15,  4.52)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0.874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0.81</w:t>
            </w:r>
          </w:p>
        </w:tc>
      </w:tr>
      <w:tr w:rsidR="00CD63E2" w14:paraId="444CB07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4044825.98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617.924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08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0.00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882.743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CD63E2" w14:paraId="444CB08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0.00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624.194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08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Other sexual orientation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0.00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882.743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CD63E2" w14:paraId="444CB09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0.60 (0.34,  1.05)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0.286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0.074</w:t>
            </w:r>
          </w:p>
        </w:tc>
      </w:tr>
      <w:tr w:rsidR="00CD63E2" w14:paraId="444CB09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Living as an unmarried or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common law couple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0.82 (0.08,  8.06)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1.161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0.87</w:t>
            </w:r>
          </w:p>
        </w:tc>
      </w:tr>
      <w:tr w:rsidR="00CD63E2" w14:paraId="444CB09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7.61 (0.78, 74.64)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1.161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0.081</w:t>
            </w:r>
          </w:p>
        </w:tc>
      </w:tr>
      <w:tr w:rsidR="00CD63E2" w14:paraId="444CB0A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0.80 (0.45,  1.40)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0.286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CD63E2" w14:paraId="444CB0A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1.11 (0.66,  1.86)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0.263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CD63E2" w14:paraId="444CB0B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1.76 (1.00,  3.10)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0.289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0.051</w:t>
            </w:r>
          </w:p>
        </w:tc>
      </w:tr>
      <w:tr w:rsidR="00CD63E2" w14:paraId="444CB0B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0.60 (0.34,  1.04)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0.282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0.069</w:t>
            </w:r>
          </w:p>
        </w:tc>
      </w:tr>
      <w:tr w:rsidR="00CD63E2" w14:paraId="444CB0B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0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0.99 (0.84,  1.16)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0.081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0.91</w:t>
            </w:r>
          </w:p>
        </w:tc>
      </w:tr>
      <w:tr w:rsidR="00CD63E2" w14:paraId="444CB0C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1.18 (0.65,  2.16)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0.308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CD63E2" w14:paraId="444CB0C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High school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graduate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1.01 (0.58,  1.75)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0.282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0C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1.08 (0.65,  1.80)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0.258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0.76</w:t>
            </w:r>
          </w:p>
        </w:tc>
      </w:tr>
      <w:tr w:rsidR="00CD63E2" w14:paraId="444CB0D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0.83 (0.34,  2.02)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0.453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CD63E2" w14:paraId="444CB0D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0.95 (0.44,  2.04)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0.389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0.89</w:t>
            </w:r>
          </w:p>
        </w:tc>
      </w:tr>
      <w:tr w:rsidR="00CD63E2" w14:paraId="444CB0E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0.00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679.548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0E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0.89 (0.38,  2.08)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0.431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CD63E2" w14:paraId="444CB0E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0.73 (0.14,  3.96)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0.857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0.72</w:t>
            </w:r>
          </w:p>
        </w:tc>
      </w:tr>
      <w:tr w:rsidR="00CD63E2" w14:paraId="444CB0F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0.76 (0.25,  2.28)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0.557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0.62</w:t>
            </w:r>
          </w:p>
        </w:tc>
      </w:tr>
      <w:tr w:rsidR="00CD63E2" w14:paraId="444CB0F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0.00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882.744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CD63E2" w14:paraId="444CB0F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1.06 (0.08, 14.74)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1.338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0.96</w:t>
            </w:r>
          </w:p>
        </w:tc>
      </w:tr>
      <w:tr w:rsidR="00CD63E2" w14:paraId="444CB10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0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1.44 (0.43,  4.75)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0.608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0.55</w:t>
            </w:r>
          </w:p>
        </w:tc>
      </w:tr>
      <w:tr w:rsidR="00CD63E2" w14:paraId="444CB10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Something else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1.06 (0.08, 14.74)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1.338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0.96</w:t>
            </w:r>
          </w:p>
        </w:tc>
      </w:tr>
      <w:tr w:rsidR="00CD63E2" w14:paraId="444CB11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1.16 (0.65,  2.08)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0.296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0.62</w:t>
            </w:r>
          </w:p>
        </w:tc>
      </w:tr>
      <w:tr w:rsidR="00CD63E2" w14:paraId="444CB11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0.70 (0.39,  1.25)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0.296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CD63E2" w14:paraId="444CB11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1.76 (0.98,  3.17)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0.298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0.058</w:t>
            </w:r>
          </w:p>
        </w:tc>
      </w:tr>
      <w:tr w:rsidR="00CD63E2" w14:paraId="444CB12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0.58 (0.22,  1.56)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0.498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CD63E2" w14:paraId="444CB12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1.37 (0.64,  2.94)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0.388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CD63E2" w14:paraId="444CB12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0.49 (0.11,  2.17)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0.756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0.34</w:t>
            </w:r>
          </w:p>
        </w:tc>
      </w:tr>
      <w:tr w:rsidR="00CD63E2" w14:paraId="444CB13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0.68 (0.19,  2.44)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0.653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0.55</w:t>
            </w:r>
          </w:p>
        </w:tc>
      </w:tr>
      <w:tr w:rsidR="00CD63E2" w14:paraId="444CB13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Ever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military service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0.89 (0.48,  1.68)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0.320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0.73</w:t>
            </w:r>
          </w:p>
        </w:tc>
      </w:tr>
      <w:tr w:rsidR="00CD63E2" w14:paraId="444CB14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0.78 (0.47,  1.28)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0.252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CD63E2" w14:paraId="444CB14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1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0.96 (0.93,  1.00)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0.017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0.035 *</w:t>
            </w:r>
          </w:p>
        </w:tc>
      </w:tr>
      <w:tr w:rsidR="00CD63E2" w14:paraId="444CB14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1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1.13 (1.05,  1.22)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0.038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0.002 **</w:t>
            </w:r>
          </w:p>
        </w:tc>
      </w:tr>
      <w:tr w:rsidR="00CD63E2" w14:paraId="444CB15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1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1.47 (1.33,  1.64)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0.053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B15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0.85 (0.41,  1.76)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0.369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0.66</w:t>
            </w:r>
          </w:p>
        </w:tc>
      </w:tr>
      <w:tr w:rsidR="00CD63E2" w14:paraId="444CB15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0.57 (0.29,  1.15)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0.353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0.117</w:t>
            </w:r>
          </w:p>
        </w:tc>
      </w:tr>
      <w:tr w:rsidR="00CD63E2" w14:paraId="444CB16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0.27 (0.11,  0.69)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0.467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0.006 **</w:t>
            </w:r>
          </w:p>
        </w:tc>
      </w:tr>
      <w:tr w:rsidR="00CD63E2" w14:paraId="444CB16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0.30 (0.14,  0.64)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0.381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0.002 **</w:t>
            </w:r>
          </w:p>
        </w:tc>
      </w:tr>
      <w:tr w:rsidR="00CD63E2" w14:paraId="444CB17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0.80 (0.26,  2.44)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0.565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CD63E2" w14:paraId="444CB17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1.38 (0.53,  3.62)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0.490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0.51</w:t>
            </w:r>
          </w:p>
        </w:tc>
      </w:tr>
      <w:tr w:rsidR="00CD63E2" w14:paraId="444CB17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0.52 (0.20,  1.36)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0.487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0.183</w:t>
            </w:r>
          </w:p>
        </w:tc>
      </w:tr>
      <w:tr w:rsidR="00CD63E2" w14:paraId="444CB18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0.54 (0.22,  1.33)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0.460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0.177</w:t>
            </w:r>
          </w:p>
        </w:tc>
      </w:tr>
      <w:tr w:rsidR="00CD63E2" w14:paraId="444CB18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1.14 (0.57,  2.27)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0.352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0.72</w:t>
            </w:r>
          </w:p>
        </w:tc>
      </w:tr>
      <w:tr w:rsidR="00CD63E2" w14:paraId="444CB18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2.11 (0.95,  4.71)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0.408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0.068</w:t>
            </w:r>
          </w:p>
        </w:tc>
      </w:tr>
      <w:tr w:rsidR="00CD63E2" w14:paraId="444CB19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2.54 (1.15,  5.64)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0.405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0.022 *</w:t>
            </w:r>
          </w:p>
        </w:tc>
      </w:tr>
      <w:tr w:rsidR="00CD63E2" w14:paraId="444CB19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2.70 (1.00,  7.25)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0.503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0.049 *</w:t>
            </w:r>
          </w:p>
        </w:tc>
      </w:tr>
      <w:tr w:rsidR="00CD63E2" w14:paraId="444CB1A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0.86 (0.21,  3.43)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0.706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0.82</w:t>
            </w:r>
          </w:p>
        </w:tc>
      </w:tr>
      <w:tr w:rsidR="00CD63E2" w14:paraId="444CB1A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0.55 (0.16,  1.86)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0.624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CD63E2" w14:paraId="444CB1A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0.17 (0.05,  0.58)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0.618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0.005 **</w:t>
            </w:r>
          </w:p>
        </w:tc>
      </w:tr>
      <w:tr w:rsidR="00CD63E2" w14:paraId="444CB1B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0.12 (0.04,  0.41)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0.617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B1B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2.01 (1.03,  3.90)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0.338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0.040 *</w:t>
            </w:r>
          </w:p>
        </w:tc>
      </w:tr>
      <w:tr w:rsidR="00CD63E2" w14:paraId="444CB1B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2.01 (0.91,  4.44)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0.402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0.083</w:t>
            </w:r>
          </w:p>
        </w:tc>
      </w:tr>
      <w:tr w:rsidR="00CD63E2" w14:paraId="444CB1C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6.13 (2.50, 15.06)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0.457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B1C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6.36 (2.03, 19.89)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0.580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0.002 **</w:t>
            </w:r>
          </w:p>
        </w:tc>
      </w:tr>
      <w:tr w:rsidR="00CD63E2" w14:paraId="444CB1D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1.53 (0.84,  2.80)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0.307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0.167</w:t>
            </w:r>
          </w:p>
        </w:tc>
      </w:tr>
      <w:tr w:rsidR="00CD63E2" w14:paraId="444CB1D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Number of Past Year MedStar visits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1D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1.10 (0.99,  1.22)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0.052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0.063</w:t>
            </w:r>
          </w:p>
        </w:tc>
      </w:tr>
    </w:tbl>
    <w:p w:rsidR="00CD63E2" w:rsidRDefault="00CD63E2" w14:paraId="444CB1D7" w14:textId="77777777"/>
    <w:p w:rsidR="00CD63E2" w:rsidRDefault="00B00E18" w14:paraId="444CB1D8" w14:textId="77777777">
      <w:pPr>
        <w:pStyle w:val="Heading1"/>
      </w:pPr>
      <w:r>
        <w:t xml:space="preserve">Multivariate Logistic Regression Results - </w:t>
      </w:r>
      <w:r>
        <w:t>Sociodemographic Variables</w:t>
      </w:r>
    </w:p>
    <w:p w:rsidR="00CD63E2" w:rsidRDefault="00B00E18" w14:paraId="444CB1D9" w14:textId="77777777">
      <w:r>
        <w:t>The following reference variables were excluded from the model: White, Straight, Married, Some high school (no diploma), $10,000 or less</w:t>
      </w:r>
    </w:p>
    <w:p w:rsidR="00CD63E2" w:rsidRDefault="00CD63E2" w14:paraId="444CB1DA" w14:textId="77777777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2880"/>
        <w:gridCol w:w="1440"/>
        <w:gridCol w:w="1440"/>
      </w:tblGrid>
      <w:tr w:rsidR="00CD63E2" w14:paraId="444CB1E0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1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1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Odds Ratio (95% CI)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D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CD63E2" w14:paraId="444CB1E6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1.13 (0.35, 3.68)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0.84</w:t>
            </w:r>
          </w:p>
        </w:tc>
      </w:tr>
      <w:tr w:rsidR="00CD63E2" w14:paraId="444CB1E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 (0.52, 1.85)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0.94</w:t>
            </w:r>
          </w:p>
        </w:tc>
      </w:tr>
      <w:tr w:rsidR="00CD63E2" w14:paraId="444CB1F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Other race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2.45 (0.86, 7.00)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0.094</w:t>
            </w:r>
          </w:p>
        </w:tc>
      </w:tr>
      <w:tr w:rsidR="00CD63E2" w14:paraId="444CB1F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24894176.35 (0.00,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1580.085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CD63E2" w14:paraId="444CB1F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 (0.00,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2306.742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CD63E2" w14:paraId="444CB20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1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 (0.00,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1622.965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CD63E2" w14:paraId="444CB20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Other sexual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orientation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 (0.00,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2306.742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CD63E2" w14:paraId="444CB21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Living as an unmarried or common law couple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1.28 (0.12, 14.08)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1.218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0.84</w:t>
            </w:r>
          </w:p>
        </w:tc>
      </w:tr>
      <w:tr w:rsidR="00CD63E2" w14:paraId="444CB21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12.36 (1.04, 147.12)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1.259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0.047 *</w:t>
            </w:r>
          </w:p>
        </w:tc>
      </w:tr>
      <w:tr w:rsidR="00CD63E2" w14:paraId="444CB21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1.20 (0.51, 2.85)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CD63E2" w14:paraId="444CB22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1.66 (0.74, 3.73)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CD63E2" w14:paraId="444CB22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2.17 (0.93, 5.05)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CD63E2" w14:paraId="444CB22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22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0.95 (0.79, 1.15)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0.63</w:t>
            </w:r>
          </w:p>
        </w:tc>
      </w:tr>
      <w:tr w:rsidR="00CD63E2" w14:paraId="444CB23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0.83 (0.38, 1.83)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0.64</w:t>
            </w:r>
          </w:p>
        </w:tc>
      </w:tr>
      <w:tr w:rsidR="00CD63E2" w14:paraId="444CB23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0.95 (0.43, 2.12)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0.91</w:t>
            </w:r>
          </w:p>
        </w:tc>
      </w:tr>
      <w:tr w:rsidR="00CD63E2" w14:paraId="444CB24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0.96 (0.31, 2.97)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0.94</w:t>
            </w:r>
          </w:p>
        </w:tc>
      </w:tr>
      <w:tr w:rsidR="00CD63E2" w14:paraId="444CB24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0.84 (0.29, 2.44)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0.75</w:t>
            </w:r>
          </w:p>
        </w:tc>
      </w:tr>
      <w:tr w:rsidR="00CD63E2" w14:paraId="444CB24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 (0.00,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1100.644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0.99</w:t>
            </w:r>
          </w:p>
        </w:tc>
      </w:tr>
      <w:tr w:rsidR="00CD63E2" w14:paraId="444CB25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Graduate or professional school degree (MS, MA, MD, PhD,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etc.)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0.84 (0.27, 2.61)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0.76</w:t>
            </w:r>
          </w:p>
        </w:tc>
      </w:tr>
      <w:tr w:rsidR="00CD63E2" w14:paraId="444CB25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0.69 (0.32, 1.51)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CD63E2" w14:paraId="444CB25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$20,001 and $35,000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1.76 (0.79, 3.94)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0.167</w:t>
            </w:r>
          </w:p>
        </w:tc>
      </w:tr>
      <w:tr w:rsidR="00CD63E2" w14:paraId="444CB26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0.84 (0.25, 2.80)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CD63E2" w14:paraId="444CB26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Between $50,001 and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$75,000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1.90 (0.66, 5.50)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CD63E2" w14:paraId="444CB27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0.86 (0.16, 4.80)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0.87</w:t>
            </w:r>
          </w:p>
        </w:tc>
      </w:tr>
      <w:tr w:rsidR="00CD63E2" w14:paraId="444CB27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0.88 (0.19, 4.00)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0.770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0.87</w:t>
            </w:r>
          </w:p>
        </w:tc>
      </w:tr>
      <w:tr w:rsidR="00CD63E2" w14:paraId="444CB27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0.66 (0.29, 1.49)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0.417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0.31</w:t>
            </w:r>
          </w:p>
        </w:tc>
      </w:tr>
      <w:tr w:rsidR="00CD63E2" w14:paraId="444CB28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0.72 (0.36, 1.44)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CD63E2" w14:paraId="444CB28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2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0.96 (0.93, 1.00)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0.069</w:t>
            </w:r>
          </w:p>
        </w:tc>
      </w:tr>
    </w:tbl>
    <w:p w:rsidR="00CD63E2" w:rsidRDefault="00CD63E2" w14:paraId="444CB289" w14:textId="77777777"/>
    <w:p w:rsidR="00CD63E2" w:rsidRDefault="00B00E18" w14:paraId="444CB28A" w14:textId="77777777">
      <w:pPr>
        <w:pStyle w:val="Heading1"/>
      </w:pPr>
      <w:r>
        <w:t>Multivariate Logistic Regression Results - Intrapersonal Variables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2880"/>
        <w:gridCol w:w="1440"/>
        <w:gridCol w:w="1440"/>
      </w:tblGrid>
      <w:tr w:rsidR="00CD63E2" w14:paraId="444CB290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2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2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Odds Ratio (95% CI)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CD63E2" w14:paraId="444CB296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2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1.01 (0.91, 1.12)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0.84</w:t>
            </w:r>
          </w:p>
        </w:tc>
      </w:tr>
      <w:tr w:rsidR="00CD63E2" w14:paraId="444CB29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2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1.51 (1.31, 1.73)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&lt; 0.001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***</w:t>
            </w:r>
          </w:p>
        </w:tc>
      </w:tr>
      <w:tr w:rsidR="00CD63E2" w14:paraId="444CB2A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0.54 (0.21, 1.39)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0.480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CD63E2" w14:paraId="444CB2A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0.64 (0.26, 1.59)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CD63E2" w14:paraId="444CB2A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0.40 (0.13, 1.26)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0.118</w:t>
            </w:r>
          </w:p>
        </w:tc>
      </w:tr>
      <w:tr w:rsidR="00CD63E2" w14:paraId="444CB2B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0.51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(0.19, 1.35)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0.494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0.176</w:t>
            </w:r>
          </w:p>
        </w:tc>
      </w:tr>
      <w:tr w:rsidR="00CD63E2" w14:paraId="444CB2B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2.59 (0.52, 12.97)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0.24</w:t>
            </w:r>
          </w:p>
        </w:tc>
      </w:tr>
      <w:tr w:rsidR="00CD63E2" w14:paraId="444CB2C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8.34 (1.91, 36.36)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0.005 **</w:t>
            </w:r>
          </w:p>
        </w:tc>
      </w:tr>
      <w:tr w:rsidR="00CD63E2" w14:paraId="444CB2C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4.79 (1.11, 20.72)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0.036 *</w:t>
            </w:r>
          </w:p>
        </w:tc>
      </w:tr>
      <w:tr w:rsidR="00CD63E2" w14:paraId="444CB2C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5.26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(1.23, 22.54)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0.740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0.026 *</w:t>
            </w:r>
          </w:p>
        </w:tc>
      </w:tr>
      <w:tr w:rsidR="00CD63E2" w14:paraId="444CB2D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 (0.40, 2.47)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CD63E2" w14:paraId="444CB2D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1.03 (0.33, 3.19)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0.95</w:t>
            </w:r>
          </w:p>
        </w:tc>
      </w:tr>
      <w:tr w:rsidR="00CD63E2" w14:paraId="444CB2D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0.97 (0.30, 3.14)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0.97</w:t>
            </w:r>
          </w:p>
        </w:tc>
      </w:tr>
      <w:tr w:rsidR="00CD63E2" w14:paraId="444CB2E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0.56 (0.12, 2.56)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0.46</w:t>
            </w:r>
          </w:p>
        </w:tc>
      </w:tr>
      <w:tr w:rsidR="00CD63E2" w14:paraId="444CB2E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0.59 (0.08, 4.50)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1.030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0.61</w:t>
            </w:r>
          </w:p>
        </w:tc>
      </w:tr>
      <w:tr w:rsidR="00CD63E2" w14:paraId="444CB2F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0.76 (0.11, 5.10)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CD63E2" w14:paraId="444CB2F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0.34 (0.05, 2.37)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0.978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CD63E2" w14:paraId="444CB2F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0.35 (0.05, 2.38)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0.976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CD63E2" w14:paraId="444CB30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Most of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2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2.06 (0.89, 4.73)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0.090</w:t>
            </w:r>
          </w:p>
        </w:tc>
      </w:tr>
      <w:tr w:rsidR="00CD63E2" w14:paraId="444CB30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0.68 (0.23, 1.97)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0.47</w:t>
            </w:r>
          </w:p>
        </w:tc>
      </w:tr>
      <w:tr w:rsidR="00CD63E2" w14:paraId="444CB30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1.88 (0.50, 7.01)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0.669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CD63E2" w14:paraId="444CB31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1.83 (0.32, 10.31)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0.879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0.49</w:t>
            </w:r>
          </w:p>
        </w:tc>
      </w:tr>
    </w:tbl>
    <w:p w:rsidR="00CD63E2" w:rsidRDefault="00CD63E2" w14:paraId="444CB315" w14:textId="77777777"/>
    <w:p w:rsidR="00CD63E2" w:rsidRDefault="00B00E18" w14:paraId="444CB316" w14:textId="77777777">
      <w:pPr>
        <w:pStyle w:val="Heading1"/>
      </w:pPr>
      <w:r>
        <w:t xml:space="preserve">Multivariate Logistic </w:t>
      </w:r>
      <w:r>
        <w:t>Regression Results - Interpersonal Variables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2880"/>
        <w:gridCol w:w="1440"/>
        <w:gridCol w:w="1440"/>
      </w:tblGrid>
      <w:tr w:rsidR="00CD63E2" w14:paraId="444CB31C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3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3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Odds Ratio (95% CI)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CD63E2" w14:paraId="444CB322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1.60 (0.87, 2.95)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0.309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0.128</w:t>
            </w:r>
          </w:p>
        </w:tc>
      </w:tr>
      <w:tr w:rsidR="00CD63E2" w14:paraId="444CB32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Number of Past Year MedStar visits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3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1.11 (1.00, 1.23)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0.047 *</w:t>
            </w:r>
          </w:p>
        </w:tc>
      </w:tr>
    </w:tbl>
    <w:p w:rsidR="00CD63E2" w:rsidRDefault="00CD63E2" w14:paraId="444CB329" w14:textId="77777777"/>
    <w:p w:rsidR="30A43A02" w:rsidP="30A43A02" w:rsidRDefault="30A43A02" w14:paraId="4A5A991A" w14:textId="756F67E6">
      <w:pPr>
        <w:pStyle w:val="Heading1"/>
        <w:rPr>
          <w:ins w:author="Cannell, Michael B" w:date="2025-05-21T19:47:53.653Z" w16du:dateUtc="2025-05-21T19:47:53.653Z" w:id="333765532"/>
        </w:rPr>
      </w:pPr>
    </w:p>
    <w:p w:rsidR="00CD63E2" w:rsidRDefault="00B00E18" w14:paraId="444CB32A" w14:textId="77777777">
      <w:pPr>
        <w:pStyle w:val="Heading1"/>
      </w:pPr>
      <w:r>
        <w:t xml:space="preserve">Univariate Logistic </w:t>
      </w:r>
      <w:r>
        <w:t>Regression Results UCLA LS Score of 3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2880"/>
        <w:gridCol w:w="1440"/>
        <w:gridCol w:w="1440"/>
      </w:tblGrid>
      <w:tr w:rsidR="00CD63E2" w14:paraId="444CB330" w14:textId="77777777">
        <w:trPr>
          <w:tblHeader/>
        </w:trPr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3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32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Odds Ratio (95% CI)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P-value</w:t>
            </w:r>
          </w:p>
        </w:tc>
      </w:tr>
      <w:tr w:rsidR="00CD63E2" w14:paraId="444CB336" w14:textId="77777777"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0.53 (0.20,  1.44)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0.508</w:t>
            </w:r>
          </w:p>
        </w:tc>
        <w:tc>
          <w:tcPr>
            <w:tcW w:w="1440" w:type="dxa"/>
            <w:tcBorders>
              <w:top w:val="single" w:color="666666" w:sz="12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0.21</w:t>
            </w:r>
          </w:p>
        </w:tc>
      </w:tr>
      <w:tr w:rsidR="00CD63E2" w14:paraId="444CB33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1.07 (0.67,  1.72)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0.240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CD63E2" w14:paraId="444CB34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1.10 (0.71,  1.70)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0.223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CD63E2" w14:paraId="444CB34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Other race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0.92 (0.38,  2.23)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0.451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0.85</w:t>
            </w:r>
          </w:p>
        </w:tc>
      </w:tr>
      <w:tr w:rsidR="00CD63E2" w14:paraId="444CB34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Straight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1.93 (0.35, 10.72)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0.873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CD63E2" w14:paraId="444CB35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Gay man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0.00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617.924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35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Lesbian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816120.68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535.411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36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Bisexual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1.04 (0.06, 16.95)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1.418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36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Other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sexual orientation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0.00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535.411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36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1.97 (1.21,  3.21)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0.248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0.006 **</w:t>
            </w:r>
          </w:p>
        </w:tc>
      </w:tr>
      <w:tr w:rsidR="00CD63E2" w14:paraId="444CB37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Living as an unmarried or common law couple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1.04 (0.14,  7.53)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1.006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0.97</w:t>
            </w:r>
          </w:p>
        </w:tc>
      </w:tr>
      <w:tr w:rsidR="00CD63E2" w14:paraId="444CB37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0.34 (0.04,  3.36)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1.160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CD63E2" w14:paraId="444CB37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0.71 (0.43,  1.17)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0.253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0.182</w:t>
            </w:r>
          </w:p>
        </w:tc>
      </w:tr>
      <w:tr w:rsidR="00CD63E2" w14:paraId="444CB38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Widowed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0.89 (0.55,  1.42)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0.240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0.61</w:t>
            </w:r>
          </w:p>
        </w:tc>
      </w:tr>
      <w:tr w:rsidR="00CD63E2" w14:paraId="444CB38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Single, or never married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0.80 (0.46,  1.37)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0.277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CD63E2" w14:paraId="444CB39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Marital Status (binary)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1.94 (1.20,  3.14)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0.244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0.007 **</w:t>
            </w:r>
          </w:p>
        </w:tc>
      </w:tr>
      <w:tr w:rsidR="00CD63E2" w14:paraId="444CB39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39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1.02 (0.89,  1.18)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0.073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CD63E2" w14:paraId="444CB39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high school (no diploma)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1.13 (0.65,  1.98)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0.284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0.66</w:t>
            </w:r>
          </w:p>
        </w:tc>
      </w:tr>
      <w:tr w:rsidR="00CD63E2" w14:paraId="444CB3A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High school graduate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1.36 (0.82,  2.25)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0.256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CD63E2" w14:paraId="444CB3A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Some college (no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degree)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0.75 (0.47,  1.20)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0.236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CD63E2" w14:paraId="444CB3A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Associate's degree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1.39 (0.64,  3.05)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0.398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CD63E2" w14:paraId="444CB3B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Bachelor's degree (BA, AB, BS, etc.)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0.85 (0.43,  1.69)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0.349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0.64</w:t>
            </w:r>
          </w:p>
        </w:tc>
      </w:tr>
      <w:tr w:rsidR="00CD63E2" w14:paraId="444CB3B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Some graduate or professional school (no degree)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0.33 (0.03,  3.27)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1.160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CD63E2" w14:paraId="444CB3C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Graduate or professional school degree (MS, MA, MD, PhD, etc.)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0.88 (0.42,  1.87)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0.383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B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0.74</w:t>
            </w:r>
          </w:p>
        </w:tc>
      </w:tr>
      <w:tr w:rsidR="00CD63E2" w14:paraId="444CB3C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Unemployed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4.35 (0.87, 21.64)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0.816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CD63E2" w14:paraId="444CB3C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Retired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2.31 (0.78,  6.87)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0.553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0.131</w:t>
            </w:r>
          </w:p>
        </w:tc>
      </w:tr>
      <w:tr w:rsidR="00CD63E2" w14:paraId="444CB3D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student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C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1744408.57 (0.00,   Inf)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535.411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3D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homemaker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1.12 (0.08, 15.56)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1.338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0.93</w:t>
            </w:r>
          </w:p>
        </w:tc>
      </w:tr>
      <w:tr w:rsidR="00CD63E2" w14:paraId="444CB3D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Disabled or unable to work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1.54 (0.46,  5.08)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0.609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CD63E2" w14:paraId="444CB3E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D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Employment status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Something else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4.48 (0.32, 62.25)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1.338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0.26</w:t>
            </w:r>
          </w:p>
        </w:tc>
      </w:tr>
      <w:tr w:rsidR="00CD63E2" w14:paraId="444CB3E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$10,000 or less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1.24 (0.72,  2.13)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0.276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0.44</w:t>
            </w:r>
          </w:p>
        </w:tc>
      </w:tr>
      <w:tr w:rsidR="00CD63E2" w14:paraId="444CB3F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$10,001 and $20,000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0.99 (0.61,  1.63)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0.251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E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0.98</w:t>
            </w:r>
          </w:p>
        </w:tc>
      </w:tr>
      <w:tr w:rsidR="00CD63E2" w14:paraId="444CB3F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Between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$20,001 and $35,000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0.74 (0.42,  1.30)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0.287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0.29</w:t>
            </w:r>
          </w:p>
        </w:tc>
      </w:tr>
      <w:tr w:rsidR="00CD63E2" w14:paraId="444CB3F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$35,001 and $50,000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1.59 (0.73,  3.46)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0.394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0.24</w:t>
            </w:r>
          </w:p>
        </w:tc>
      </w:tr>
      <w:tr w:rsidR="00CD63E2" w14:paraId="444CB40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$50,001 and $75,000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3F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0.59 (0.28,  1.23)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0.379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0.159</w:t>
            </w:r>
          </w:p>
        </w:tc>
      </w:tr>
      <w:tr w:rsidR="00CD63E2" w14:paraId="444CB40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Between $75,001 and $100,000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0.95 (0.33,  2.74)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0.537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0.93</w:t>
            </w:r>
          </w:p>
        </w:tc>
      </w:tr>
      <w:tr w:rsidR="00CD63E2" w14:paraId="444CB40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More than $100,000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1.88 (0.63,  5.59)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0.555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0.26</w:t>
            </w:r>
          </w:p>
        </w:tc>
      </w:tr>
      <w:tr w:rsidR="00CD63E2" w14:paraId="444CB41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0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Ever military service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1.54 (0.87,  2.72)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0.289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0.134</w:t>
            </w:r>
          </w:p>
        </w:tc>
      </w:tr>
      <w:tr w:rsidR="00CD63E2" w14:paraId="444CB41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1.11 (0.70,  1.75)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0.232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0.66</w:t>
            </w:r>
          </w:p>
        </w:tc>
      </w:tr>
      <w:tr w:rsidR="00CD63E2" w14:paraId="444CB42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41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1.02 (1.00,  1.05)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0.015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1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CD63E2" w14:paraId="444CB42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PEG total score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42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0.92 (0.86,  0.99)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0.034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0.021 *</w:t>
            </w:r>
          </w:p>
        </w:tc>
      </w:tr>
      <w:tr w:rsidR="00CD63E2" w14:paraId="444CB42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GDS total score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42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0.76 (0.70,  0.84)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0.047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&lt; 0.001 ***</w:t>
            </w:r>
          </w:p>
        </w:tc>
      </w:tr>
      <w:tr w:rsidR="00CD63E2" w14:paraId="444CB43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2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0.71 (0.34,  1.47)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0.370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CD63E2" w14:paraId="444CB43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0.98 (0.50,  1.92)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0.339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0.96</w:t>
            </w:r>
          </w:p>
        </w:tc>
      </w:tr>
      <w:tr w:rsidR="00CD63E2" w14:paraId="444CB43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1.18 (0.55,  2.54)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0.388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CD63E2" w14:paraId="444CB44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3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limited social 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1.87 (0.96,  3.66)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0.340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CD63E2" w14:paraId="444CB44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Most of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0.96 (0.34,  2.76)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0.535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0.95</w:t>
            </w:r>
          </w:p>
        </w:tc>
      </w:tr>
      <w:tr w:rsidR="00CD63E2" w14:paraId="444CB45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0.60 (0.23,  1.55)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0.484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4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0.29</w:t>
            </w:r>
          </w:p>
        </w:tc>
      </w:tr>
      <w:tr w:rsidR="00CD63E2" w14:paraId="444CB45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1.04 (0.42,  2.53)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0.454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0.94</w:t>
            </w:r>
          </w:p>
        </w:tc>
      </w:tr>
      <w:tr w:rsidR="00CD63E2" w14:paraId="444CB45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nervous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1.37 (0.58,  3.22)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0.434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0.47</w:t>
            </w:r>
          </w:p>
        </w:tc>
      </w:tr>
      <w:tr w:rsidR="00CD63E2" w14:paraId="444CB46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5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0.74 (0.42,  1.32)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0.293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CD63E2" w14:paraId="444CB46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0.62 (0.30,  1.28)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0.367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0.198</w:t>
            </w:r>
          </w:p>
        </w:tc>
      </w:tr>
      <w:tr w:rsidR="00CD63E2" w14:paraId="444CB46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0.65 (0.31,  1.33)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0.366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CD63E2" w14:paraId="444CB47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6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calm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None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0.53 (0.21,  1.36)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0.479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0.185</w:t>
            </w:r>
          </w:p>
        </w:tc>
      </w:tr>
      <w:tr w:rsidR="00CD63E2" w14:paraId="444CB47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0.79 (0.17,  3.56)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0.766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0.76</w:t>
            </w:r>
          </w:p>
        </w:tc>
      </w:tr>
      <w:tr w:rsidR="00CD63E2" w14:paraId="444CB48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0.75 (0.20,  2.79)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0.669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7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0.66</w:t>
            </w:r>
          </w:p>
        </w:tc>
      </w:tr>
      <w:tr w:rsidR="00CD63E2" w14:paraId="444CB486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2.13 (0.61,  7.37)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0.631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CD63E2" w14:paraId="444CB48C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blue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4.76 (1.38, 16.44)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0.630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0.014 *</w:t>
            </w:r>
          </w:p>
        </w:tc>
      </w:tr>
      <w:tr w:rsidR="00CD63E2" w14:paraId="444CB492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Most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8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0.68 (0.40,  1.15)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0.272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0.149</w:t>
            </w:r>
          </w:p>
        </w:tc>
      </w:tr>
      <w:tr w:rsidR="00CD63E2" w14:paraId="444CB498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4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Some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0.41 (0.21,  0.80)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0.341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0.009 **</w:t>
            </w:r>
          </w:p>
        </w:tc>
      </w:tr>
      <w:tr w:rsidR="00CD63E2" w14:paraId="444CB49E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MOS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A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 little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0.37 (0.16,  0.85)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0.430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0.020 *</w:t>
            </w:r>
          </w:p>
        </w:tc>
      </w:tr>
      <w:tr w:rsidR="00CD63E2" w14:paraId="444CB4A4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9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MOS happy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0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None of the time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1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0.30 (0.10,  0.95)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2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0.581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3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0.041 *</w:t>
            </w:r>
          </w:p>
        </w:tc>
      </w:tr>
      <w:tr w:rsidR="00CD63E2" w14:paraId="444CB4AA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5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Any abuse 65 or older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6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7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0.84 (0.47,  1.51)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8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0.298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9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0.56</w:t>
            </w:r>
          </w:p>
        </w:tc>
      </w:tr>
      <w:tr w:rsidR="00CD63E2" w14:paraId="444CB4B0" w14:textId="77777777"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B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Number of Past Year MedStar visits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CD63E2" w14:paraId="444CB4AC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D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0.97 (0.88,  1.07)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E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0.050</w:t>
            </w:r>
          </w:p>
        </w:tc>
        <w:tc>
          <w:tcPr>
            <w:tcW w:w="1440" w:type="dxa"/>
            <w:tcBorders>
              <w:top w:val="none" w:color="000000" w:sz="0" w:space="0"/>
              <w:left w:val="none" w:color="000000" w:sz="0" w:space="0"/>
              <w:bottom w:val="single" w:color="666666" w:sz="12" w:space="0"/>
              <w:right w:val="none" w:color="000000" w:sz="0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63E2" w:rsidRDefault="00B00E18" w14:paraId="444CB4AF" w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0.52</w:t>
            </w:r>
          </w:p>
        </w:tc>
      </w:tr>
    </w:tbl>
    <w:p w:rsidR="00CD63E2" w:rsidRDefault="00CD63E2" w14:paraId="444CB4B1" w14:textId="77777777"/>
    <w:sectPr w:rsidR="00CD63E2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1546B"/>
    <w:multiLevelType w:val="hybridMultilevel"/>
    <w:tmpl w:val="8A28A002"/>
    <w:lvl w:ilvl="0" w:tplc="58B69A9C">
      <w:start w:val="1"/>
      <w:numFmt w:val="bullet"/>
      <w:pStyle w:val="bullet2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37472B"/>
    <w:multiLevelType w:val="hybridMultilevel"/>
    <w:tmpl w:val="E368A828"/>
    <w:lvl w:ilvl="0" w:tplc="0538AF34">
      <w:start w:val="1"/>
      <w:numFmt w:val="bullet"/>
      <w:pStyle w:val="bullet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0936082">
    <w:abstractNumId w:val="1"/>
  </w:num>
  <w:num w:numId="2" w16cid:durableId="21009791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E2"/>
    <w:rsid w:val="00874CFE"/>
    <w:rsid w:val="00B00E18"/>
    <w:rsid w:val="00CD63E2"/>
    <w:rsid w:val="00DB5C90"/>
    <w:rsid w:val="00ED6938"/>
    <w:rsid w:val="00F60855"/>
    <w:rsid w:val="30A4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CA60E"/>
  <w15:docId w15:val="{EEE0CC24-7E48-4C96-B8EB-4FE3BE5ACA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0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0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E150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E150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E150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E150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E150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E150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E150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E150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E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0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15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E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0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E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0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E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0C"/>
    <w:rPr>
      <w:b/>
      <w:bCs/>
      <w:smallCaps/>
      <w:color w:val="0F4761" w:themeColor="accent1" w:themeShade="BF"/>
      <w:spacing w:val="5"/>
    </w:rPr>
  </w:style>
  <w:style w:type="paragraph" w:styleId="bullet1" w:customStyle="1">
    <w:name w:val="bullet 1"/>
    <w:basedOn w:val="Normal"/>
    <w:link w:val="bullet1Char"/>
    <w:qFormat/>
    <w:rsid w:val="00062624"/>
    <w:pPr>
      <w:numPr>
        <w:numId w:val="1"/>
      </w:numPr>
    </w:pPr>
  </w:style>
  <w:style w:type="character" w:styleId="bullet1Char" w:customStyle="1">
    <w:name w:val="bullet 1 Char"/>
    <w:basedOn w:val="DefaultParagraphFont"/>
    <w:link w:val="bullet1"/>
    <w:rsid w:val="00062624"/>
  </w:style>
  <w:style w:type="paragraph" w:styleId="bullet2" w:customStyle="1">
    <w:name w:val="bullet 2"/>
    <w:basedOn w:val="bullet1"/>
    <w:link w:val="bullet2Char"/>
    <w:qFormat/>
    <w:rsid w:val="009942DE"/>
    <w:pPr>
      <w:numPr>
        <w:numId w:val="2"/>
      </w:numPr>
      <w:ind w:left="1080"/>
    </w:pPr>
  </w:style>
  <w:style w:type="character" w:styleId="bullet2Char" w:customStyle="1">
    <w:name w:val="bullet 2 Char"/>
    <w:basedOn w:val="bullet1Char"/>
    <w:link w:val="bullet2"/>
    <w:rsid w:val="009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Dambo, Ebiekimie</dc:creator>
  <keywords/>
  <dc:description/>
  <lastModifiedBy>Cannell, Michael B</lastModifiedBy>
  <revision>3</revision>
  <dcterms:created xsi:type="dcterms:W3CDTF">2025-05-21T17:30:00.0000000Z</dcterms:created>
  <dcterms:modified xsi:type="dcterms:W3CDTF">2025-05-21T19:48:34.2044888Z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c9ce8bbe-45ec-496b-b234-4f0526268393</vt:lpwstr>
  </property>
</Properties>
</file>